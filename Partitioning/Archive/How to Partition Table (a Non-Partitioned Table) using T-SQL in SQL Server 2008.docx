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D3" w:rsidRDefault="005667D3" w:rsidP="00704D79">
      <w:pPr>
        <w:spacing w:before="100" w:beforeAutospacing="1" w:after="100" w:afterAutospacing="1" w:line="240" w:lineRule="auto"/>
        <w:rPr>
          <w:rFonts w:ascii="Verdana" w:hAnsi="Verdana"/>
          <w:sz w:val="34"/>
          <w:szCs w:val="34"/>
        </w:rPr>
      </w:pPr>
      <w:r w:rsidRPr="005667D3">
        <w:rPr>
          <w:rFonts w:ascii="Verdana" w:hAnsi="Verdana"/>
          <w:sz w:val="34"/>
          <w:szCs w:val="34"/>
        </w:rPr>
        <w:t>How to partition a non-partitioned table in SQL Server 2008</w:t>
      </w:r>
    </w:p>
    <w:p w:rsidR="006D3F07" w:rsidRPr="006D3F07" w:rsidRDefault="006D3F07" w:rsidP="00704D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hyperlink r:id="rId4" w:history="1">
        <w:r w:rsidRPr="006D3F07">
          <w:rPr>
            <w:rStyle w:val="Hyperlink"/>
            <w:rFonts w:ascii="Verdana" w:eastAsia="Times New Roman" w:hAnsi="Verdana" w:cs="Times New Roman"/>
          </w:rPr>
          <w:t>http://www.kodyaz.com/articles/how-to-partition-table-non-partitioned-table-sql-server-2008.aspx</w:t>
        </w:r>
      </w:hyperlink>
    </w:p>
    <w:p w:rsidR="00704D79" w:rsidRPr="00704D79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704D79">
        <w:rPr>
          <w:rFonts w:eastAsia="Times New Roman" w:cstheme="minorHAnsi"/>
          <w:color w:val="000000" w:themeColor="text1"/>
        </w:rPr>
        <w:t>"Can we partition existing table in SQL Server ?", or</w:t>
      </w:r>
      <w:r w:rsidRPr="00704D79">
        <w:rPr>
          <w:rFonts w:eastAsia="Times New Roman" w:cstheme="minorHAnsi"/>
          <w:color w:val="000000" w:themeColor="text1"/>
        </w:rPr>
        <w:br/>
        <w:t xml:space="preserve">"How can we add partitioning to a non partitioned table ?" are frequently asked questions about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partitioning and partitioned tables in MS SQL Server among t-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developers and SQL Server professionals.</w:t>
      </w:r>
    </w:p>
    <w:p w:rsidR="00704D79" w:rsidRPr="00704D79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704D79">
        <w:rPr>
          <w:rFonts w:eastAsia="Times New Roman" w:cstheme="minorHAnsi"/>
          <w:color w:val="000000" w:themeColor="text1"/>
        </w:rPr>
        <w:t xml:space="preserve">Especially partitioning non-partitioned table may become a difficult task to partition an already existing table if it contains a lot of data and has many constraints and relations with other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tables in the database.</w:t>
      </w:r>
    </w:p>
    <w:p w:rsidR="00704D79" w:rsidRPr="00704D79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704D79">
        <w:rPr>
          <w:rFonts w:eastAsia="Times New Roman" w:cstheme="minorHAnsi"/>
          <w:color w:val="000000" w:themeColor="text1"/>
        </w:rPr>
        <w:t xml:space="preserve">In this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tutorial, I'll show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developers a SQL Server 2008 partition file method.</w:t>
      </w:r>
      <w:r w:rsidRPr="00704D79">
        <w:rPr>
          <w:rFonts w:eastAsia="Times New Roman" w:cstheme="minorHAnsi"/>
          <w:color w:val="000000" w:themeColor="text1"/>
        </w:rPr>
        <w:br/>
        <w:t xml:space="preserve">Existing tables can be partitioned by creating </w:t>
      </w:r>
      <w:proofErr w:type="gramStart"/>
      <w:r w:rsidRPr="00704D79">
        <w:rPr>
          <w:rFonts w:eastAsia="Times New Roman" w:cstheme="minorHAnsi"/>
          <w:color w:val="000000" w:themeColor="text1"/>
        </w:rPr>
        <w:t xml:space="preserve">a </w:t>
      </w:r>
      <w:r w:rsidRPr="00704D79">
        <w:rPr>
          <w:rFonts w:eastAsia="Times New Roman" w:cstheme="minorHAnsi"/>
          <w:b/>
          <w:bCs/>
          <w:color w:val="000000" w:themeColor="text1"/>
        </w:rPr>
        <w:t>Clustered</w:t>
      </w:r>
      <w:proofErr w:type="gramEnd"/>
      <w:r w:rsidRPr="00704D79">
        <w:rPr>
          <w:rFonts w:eastAsia="Times New Roman" w:cstheme="minorHAnsi"/>
          <w:b/>
          <w:bCs/>
          <w:color w:val="000000" w:themeColor="text1"/>
        </w:rPr>
        <w:t xml:space="preserve"> Index ON </w:t>
      </w:r>
      <w:proofErr w:type="spellStart"/>
      <w:r w:rsidRPr="00704D79">
        <w:rPr>
          <w:rFonts w:eastAsia="Times New Roman" w:cstheme="minorHAnsi"/>
          <w:b/>
          <w:bCs/>
          <w:color w:val="000000" w:themeColor="text1"/>
        </w:rPr>
        <w:t>PartitionScheme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syntax.</w:t>
      </w:r>
    </w:p>
    <w:p w:rsidR="00704D79" w:rsidRPr="00704D79" w:rsidRDefault="00704D79" w:rsidP="00704D7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CREATE CLUSTERED INDEX </w:t>
      </w:r>
      <w:proofErr w:type="spellStart"/>
      <w:r w:rsidRPr="005667D3">
        <w:rPr>
          <w:rFonts w:eastAsia="Times New Roman" w:cstheme="minorHAnsi"/>
          <w:color w:val="000000" w:themeColor="text1"/>
        </w:rPr>
        <w:t>ClusteredIndexName</w:t>
      </w:r>
      <w:proofErr w:type="spellEnd"/>
      <w:r w:rsidRPr="00704D79">
        <w:rPr>
          <w:rFonts w:eastAsia="Times New Roman" w:cstheme="minorHAnsi"/>
          <w:color w:val="000000" w:themeColor="text1"/>
        </w:rPr>
        <w:br/>
      </w:r>
      <w:r w:rsidRPr="005667D3">
        <w:rPr>
          <w:rFonts w:eastAsia="Times New Roman" w:cstheme="minorHAnsi"/>
          <w:color w:val="000000" w:themeColor="text1"/>
        </w:rPr>
        <w:t xml:space="preserve">  ON </w:t>
      </w:r>
      <w:proofErr w:type="spellStart"/>
      <w:proofErr w:type="gram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spellStart"/>
      <w:proofErr w:type="gramEnd"/>
      <w:r w:rsidRPr="005667D3">
        <w:rPr>
          <w:rFonts w:eastAsia="Times New Roman" w:cstheme="minorHAnsi"/>
          <w:color w:val="000000" w:themeColor="text1"/>
        </w:rPr>
        <w:t>FieldName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) ON </w:t>
      </w:r>
      <w:proofErr w:type="spellStart"/>
      <w:r w:rsidRPr="005667D3">
        <w:rPr>
          <w:rFonts w:eastAsia="Times New Roman" w:cstheme="minorHAnsi"/>
          <w:color w:val="000000" w:themeColor="text1"/>
        </w:rPr>
        <w:t>PartitionSchemeName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(</w:t>
      </w:r>
      <w:proofErr w:type="spellStart"/>
      <w:r w:rsidRPr="005667D3">
        <w:rPr>
          <w:rFonts w:eastAsia="Times New Roman" w:cstheme="minorHAnsi"/>
          <w:color w:val="000000" w:themeColor="text1"/>
        </w:rPr>
        <w:t>FieldName</w:t>
      </w:r>
      <w:proofErr w:type="spellEnd"/>
      <w:r w:rsidRPr="005667D3">
        <w:rPr>
          <w:rFonts w:eastAsia="Times New Roman" w:cstheme="minorHAnsi"/>
          <w:color w:val="000000" w:themeColor="text1"/>
        </w:rPr>
        <w:t>)</w:t>
      </w:r>
    </w:p>
    <w:p w:rsidR="00704D79" w:rsidRPr="00704D79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704D79">
        <w:rPr>
          <w:rFonts w:eastAsia="Times New Roman" w:cstheme="minorHAnsi"/>
          <w:color w:val="000000" w:themeColor="text1"/>
        </w:rPr>
        <w:t xml:space="preserve">After the clustered index is created on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table for related field, our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table is being partitioned by </w:t>
      </w:r>
      <w:r w:rsidRPr="00704D79">
        <w:rPr>
          <w:rFonts w:eastAsia="Times New Roman" w:cstheme="minorHAnsi"/>
          <w:b/>
          <w:bCs/>
          <w:color w:val="000000" w:themeColor="text1"/>
        </w:rPr>
        <w:t>partition scheme</w:t>
      </w:r>
      <w:r w:rsidRPr="00704D79">
        <w:rPr>
          <w:rFonts w:eastAsia="Times New Roman" w:cstheme="minorHAnsi"/>
          <w:color w:val="000000" w:themeColor="text1"/>
        </w:rPr>
        <w:t xml:space="preserve"> and </w:t>
      </w:r>
      <w:r w:rsidRPr="00704D79">
        <w:rPr>
          <w:rFonts w:eastAsia="Times New Roman" w:cstheme="minorHAnsi"/>
          <w:b/>
          <w:bCs/>
          <w:color w:val="000000" w:themeColor="text1"/>
        </w:rPr>
        <w:t>partition function</w:t>
      </w:r>
      <w:r w:rsidRPr="00704D79">
        <w:rPr>
          <w:rFonts w:eastAsia="Times New Roman" w:cstheme="minorHAnsi"/>
          <w:color w:val="000000" w:themeColor="text1"/>
        </w:rPr>
        <w:t>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704D79">
        <w:rPr>
          <w:rFonts w:eastAsia="Times New Roman" w:cstheme="minorHAnsi"/>
          <w:color w:val="000000" w:themeColor="text1"/>
        </w:rPr>
        <w:t xml:space="preserve">If cluster index is not required,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administrators can drop clustered index using DROP INDEX syntax.</w:t>
      </w:r>
      <w:r w:rsidRPr="00704D79">
        <w:rPr>
          <w:rFonts w:eastAsia="Times New Roman" w:cstheme="minorHAnsi"/>
          <w:color w:val="000000" w:themeColor="text1"/>
        </w:rPr>
        <w:br/>
        <w:t xml:space="preserve">Dropping index will not delete partition and will not affect the partitioning of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table.</w:t>
      </w:r>
      <w:r w:rsidRPr="00704D79">
        <w:rPr>
          <w:rFonts w:eastAsia="Times New Roman" w:cstheme="minorHAnsi"/>
          <w:color w:val="000000" w:themeColor="text1"/>
        </w:rPr>
        <w:br/>
        <w:t xml:space="preserve">Later, SQL Server database administrators and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developers can create cluster index on a different field which will not affect </w:t>
      </w:r>
      <w:proofErr w:type="spellStart"/>
      <w:r w:rsidRPr="00704D79">
        <w:rPr>
          <w:rFonts w:eastAsia="Times New Roman" w:cstheme="minorHAnsi"/>
          <w:color w:val="000000" w:themeColor="text1"/>
        </w:rPr>
        <w:t>partitionning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of the </w:t>
      </w:r>
      <w:proofErr w:type="spellStart"/>
      <w:r w:rsidRPr="00704D79">
        <w:rPr>
          <w:rFonts w:eastAsia="Times New Roman" w:cstheme="minorHAnsi"/>
          <w:color w:val="000000" w:themeColor="text1"/>
        </w:rPr>
        <w:t>sql</w:t>
      </w:r>
      <w:proofErr w:type="spellEnd"/>
      <w:r w:rsidRPr="00704D79">
        <w:rPr>
          <w:rFonts w:eastAsia="Times New Roman" w:cstheme="minorHAnsi"/>
          <w:color w:val="000000" w:themeColor="text1"/>
        </w:rPr>
        <w:t xml:space="preserve"> table.</w:t>
      </w:r>
    </w:p>
    <w:p w:rsidR="00704D79" w:rsidRPr="006F57A5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6F57A5">
        <w:rPr>
          <w:rFonts w:eastAsia="Times New Roman" w:cstheme="minorHAnsi"/>
          <w:i/>
          <w:color w:val="000000" w:themeColor="text1"/>
        </w:rPr>
        <w:t>Backup SQL Database using SQL Backup Script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I'm going to try to give </w:t>
      </w:r>
      <w:proofErr w:type="gramStart"/>
      <w:r w:rsidRPr="005667D3">
        <w:rPr>
          <w:rFonts w:eastAsia="Times New Roman" w:cstheme="minorHAnsi"/>
          <w:color w:val="000000" w:themeColor="text1"/>
        </w:rPr>
        <w:t>an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example with t-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code required for partitioning a non-partitioned table using </w:t>
      </w:r>
      <w:proofErr w:type="spellStart"/>
      <w:r w:rsidRPr="005667D3">
        <w:rPr>
          <w:rFonts w:eastAsia="Times New Roman" w:cstheme="minorHAnsi"/>
          <w:color w:val="000000" w:themeColor="text1"/>
        </w:rPr>
        <w:t>AdventureWorks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sample database tables.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On my development computer, I have Microsoft SQL Server 2008 R2 installed.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I have also download SQL Server 2008 R2 sample databases.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Let's start taking backup of AdventureWorks2008R2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sample database using the below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backup script.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BACKUP DATABASE AdventureWorks2008R2</w:t>
      </w:r>
      <w:r w:rsidR="001B7098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>TO DISK = 'C</w:t>
      </w:r>
      <w:proofErr w:type="gramStart"/>
      <w:r w:rsidRPr="005667D3">
        <w:rPr>
          <w:rFonts w:eastAsia="Times New Roman" w:cstheme="minorHAnsi"/>
          <w:color w:val="000000" w:themeColor="text1"/>
        </w:rPr>
        <w:t>:\</w:t>
      </w:r>
      <w:proofErr w:type="gramEnd"/>
      <w:r w:rsidRPr="005667D3">
        <w:rPr>
          <w:rFonts w:eastAsia="Times New Roman" w:cstheme="minorHAnsi"/>
          <w:color w:val="000000" w:themeColor="text1"/>
        </w:rPr>
        <w:t>Program Files\Microsoft SQL Server\MSSQL10_50.MSSQLSERVER\MSSQL\Backup\A</w:t>
      </w:r>
      <w:r w:rsidR="003857D7" w:rsidRPr="005667D3">
        <w:rPr>
          <w:rFonts w:eastAsia="Times New Roman" w:cstheme="minorHAnsi"/>
          <w:color w:val="000000" w:themeColor="text1"/>
        </w:rPr>
        <w:t>dventureWorks2008R2.bak'</w:t>
      </w:r>
    </w:p>
    <w:p w:rsidR="00704D79" w:rsidRPr="006F57A5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6F57A5">
        <w:rPr>
          <w:rFonts w:eastAsia="Times New Roman" w:cstheme="minorHAnsi"/>
          <w:i/>
          <w:color w:val="000000" w:themeColor="text1"/>
        </w:rPr>
        <w:t>Create a New SQL Server Database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lastRenderedPageBreak/>
        <w:t xml:space="preserve">After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backup database AdventureWorks2008R2, now create a new database.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CREATE DATABASE 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</w:p>
    <w:p w:rsidR="00704D79" w:rsidRPr="00C94681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C94681">
        <w:rPr>
          <w:rFonts w:eastAsia="Times New Roman" w:cstheme="minorHAnsi"/>
          <w:i/>
          <w:color w:val="000000" w:themeColor="text1"/>
        </w:rPr>
        <w:t>Restore SQL Backup over a SQL Server Database using T-SQL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Following creation of new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database, restore AdventureWorks2008R2.bak database backup file over this new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database.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RESTORE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FROM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DISK = N'C:\Program Files\Microsoft SQL Server\MSSQL10_50.MSSQLSERVER\MSSQL\Backup\AdventureWorks2008R2.bak'</w:t>
      </w:r>
      <w:r w:rsidR="00724E4F">
        <w:rPr>
          <w:rFonts w:eastAsia="Times New Roman" w:cstheme="minorHAnsi"/>
          <w:color w:val="000000" w:themeColor="text1"/>
        </w:rPr>
        <w:t xml:space="preserve">  </w:t>
      </w:r>
      <w:r w:rsidRPr="005667D3">
        <w:rPr>
          <w:rFonts w:eastAsia="Times New Roman" w:cstheme="minorHAnsi"/>
          <w:color w:val="000000" w:themeColor="text1"/>
        </w:rPr>
        <w:t>WITH</w:t>
      </w:r>
      <w:r w:rsidR="00724E4F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>FILE = 1,MOVE N'AdventureWorks2008R2_Data'</w:t>
      </w:r>
      <w:r w:rsidR="00724E4F">
        <w:rPr>
          <w:rFonts w:eastAsia="Times New Roman" w:cstheme="minorHAnsi"/>
          <w:color w:val="000000" w:themeColor="text1"/>
        </w:rPr>
        <w:t xml:space="preserve">  </w:t>
      </w:r>
      <w:r w:rsidRPr="005667D3">
        <w:rPr>
          <w:rFonts w:eastAsia="Times New Roman" w:cstheme="minorHAnsi"/>
          <w:color w:val="000000" w:themeColor="text1"/>
        </w:rPr>
        <w:t>TO N'C:\Program Files\Microsoft SQL Server\MSSQL10_50.MSSQLSERVER\MSSQL\DATA\SQLPartitionedDB_Data.mdf'</w:t>
      </w:r>
      <w:r w:rsidR="00724E4F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>MOVE N'AdventureWorks2008R2_Log'</w:t>
      </w:r>
      <w:r w:rsidR="00724E4F">
        <w:rPr>
          <w:rFonts w:eastAsia="Times New Roman" w:cstheme="minorHAnsi"/>
          <w:color w:val="000000" w:themeColor="text1"/>
        </w:rPr>
        <w:t xml:space="preserve">  </w:t>
      </w:r>
      <w:r w:rsidRPr="005667D3">
        <w:rPr>
          <w:rFonts w:eastAsia="Times New Roman" w:cstheme="minorHAnsi"/>
          <w:color w:val="000000" w:themeColor="text1"/>
        </w:rPr>
        <w:t>TO N'C:\Program Files\Microsoft SQL Server\MSSQL10_50.MSSQLSERVER\MSSQL\DATA\SQLPartitionedDB_Log.ldf',MOVE N'FileStreamDocuments2008R2'</w:t>
      </w:r>
      <w:r w:rsidR="00724E4F">
        <w:rPr>
          <w:rFonts w:eastAsia="Times New Roman" w:cstheme="minorHAnsi"/>
          <w:color w:val="000000" w:themeColor="text1"/>
        </w:rPr>
        <w:t xml:space="preserve">  </w:t>
      </w:r>
      <w:r w:rsidRPr="005667D3">
        <w:rPr>
          <w:rFonts w:eastAsia="Times New Roman" w:cstheme="minorHAnsi"/>
          <w:color w:val="000000" w:themeColor="text1"/>
        </w:rPr>
        <w:t>TO N'C:\Program Files\Microsoft SQL Server\MSSQL10_50.MSSQLSERVER\MSSQL\DATA\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',</w:t>
      </w:r>
      <w:r w:rsidR="00724E4F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>NOUNLOAD, REPLACE, STATS = 10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GO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Now we have a sample database that we can work on it.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How to Create </w:t>
      </w:r>
      <w:proofErr w:type="spellStart"/>
      <w:r w:rsidRPr="005667D3">
        <w:rPr>
          <w:rFonts w:eastAsia="Times New Roman" w:cstheme="minorHAnsi"/>
          <w:color w:val="000000" w:themeColor="text1"/>
        </w:rPr>
        <w:t>FileGroups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and Database Files on SQL Server using T-SQL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Let's assume we want to create partitioning on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database table.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When I checked the database table I see that I can create a partition on "name" column which is defined in </w:t>
      </w:r>
      <w:proofErr w:type="spellStart"/>
      <w:r w:rsidRPr="005667D3">
        <w:rPr>
          <w:rFonts w:eastAsia="Times New Roman" w:cstheme="minorHAnsi"/>
          <w:color w:val="000000" w:themeColor="text1"/>
        </w:rPr>
        <w:t>nvarchar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type with 50 characters long.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After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administrator has defined which column he should create partition based on,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administrator is ready to build CREATE PARTITION FUNCTION code.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Using partition function database administrators can continue partitioning process with CREATE PARTITION SCHEME statement.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But at this point database </w:t>
      </w:r>
      <w:proofErr w:type="spellStart"/>
      <w:r w:rsidRPr="005667D3">
        <w:rPr>
          <w:rFonts w:eastAsia="Times New Roman" w:cstheme="minorHAnsi"/>
          <w:color w:val="000000" w:themeColor="text1"/>
        </w:rPr>
        <w:t>filegroups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and database files must already have been defined and selected for partitioning.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You can check existing database files and file groups using following t-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select scripts.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sys.filegroups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sys.database_files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lastRenderedPageBreak/>
        <w:t xml:space="preserve">Since in our sample database file, we do not have additional data files and file groups, let's continue partition example by creating </w:t>
      </w:r>
      <w:proofErr w:type="spellStart"/>
      <w:r w:rsidRPr="005667D3">
        <w:rPr>
          <w:rFonts w:eastAsia="Times New Roman" w:cstheme="minorHAnsi"/>
          <w:color w:val="000000" w:themeColor="text1"/>
        </w:rPr>
        <w:t>filegroups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and assigning database files to this </w:t>
      </w:r>
      <w:proofErr w:type="spellStart"/>
      <w:r w:rsidRPr="005667D3">
        <w:rPr>
          <w:rFonts w:eastAsia="Times New Roman" w:cstheme="minorHAnsi"/>
          <w:color w:val="000000" w:themeColor="text1"/>
        </w:rPr>
        <w:t>filegroups</w:t>
      </w:r>
      <w:proofErr w:type="spellEnd"/>
      <w:r w:rsidRPr="005667D3">
        <w:rPr>
          <w:rFonts w:eastAsia="Times New Roman" w:cstheme="minorHAnsi"/>
          <w:color w:val="000000" w:themeColor="text1"/>
        </w:rPr>
        <w:t>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USE [master]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GO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FILEGROUP [filegroup1]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proofErr w:type="gramStart"/>
      <w:r w:rsidRPr="005667D3">
        <w:rPr>
          <w:rFonts w:eastAsia="Times New Roman" w:cstheme="minorHAnsi"/>
          <w:color w:val="000000" w:themeColor="text1"/>
        </w:rPr>
        <w:t>]ADD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FILE (NAME = N'File1',</w:t>
      </w:r>
      <w:r w:rsidR="007B30D5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>FILENAME = N'C:\Program Files\Microsoft SQL Server\MSSQL10_50.MSSQLSERVER\MSSQL\DATA\SQLFile1.ndf',</w:t>
      </w:r>
      <w:r w:rsidR="007B30D5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>SIZE = 3072KB , FILEGROWTH = 1024KB ) TO FILEGROUP [filegroup1]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FILEGROUP [filegroup2]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 (NAME = N'File2'</w:t>
      </w:r>
      <w:proofErr w:type="gramStart"/>
      <w:r w:rsidRPr="005667D3">
        <w:rPr>
          <w:rFonts w:eastAsia="Times New Roman" w:cstheme="minorHAnsi"/>
          <w:color w:val="000000" w:themeColor="text1"/>
        </w:rPr>
        <w:t>,FILENAME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= N'C:\Program Files\Microsoft SQL Server\MSSQL10_50.MSSQLSERVER\MSSQL\DATA\SQLFile2.ndf',SIZE = 3072KB , FILEGROWTH = 1024KB ) TO FILEGROUP [filegroup2]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FILEGROUP [filegroup3]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 (NAME = N'File3'</w:t>
      </w:r>
      <w:proofErr w:type="gramStart"/>
      <w:r w:rsidRPr="005667D3">
        <w:rPr>
          <w:rFonts w:eastAsia="Times New Roman" w:cstheme="minorHAnsi"/>
          <w:color w:val="000000" w:themeColor="text1"/>
        </w:rPr>
        <w:t>,FILENAME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= N'C:\Program Files\Microsoft SQL Server\MSSQL10_50.MSSQLSERVER\MSSQL\DATA\SQLFile3.ndf',SIZE = 3072KB , FILEGROWTH = 1024KB ) TO FILEGROUP [filegroup3]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FILEGROUP [filegroup4]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ALTER DATABASE [</w:t>
      </w:r>
      <w:proofErr w:type="spellStart"/>
      <w:r w:rsidRPr="005667D3">
        <w:rPr>
          <w:rFonts w:eastAsia="Times New Roman" w:cstheme="minorHAnsi"/>
          <w:color w:val="000000" w:themeColor="text1"/>
        </w:rPr>
        <w:t>SQLPartitionedDB</w:t>
      </w:r>
      <w:proofErr w:type="spellEnd"/>
      <w:r w:rsidRPr="005667D3">
        <w:rPr>
          <w:rFonts w:eastAsia="Times New Roman" w:cstheme="minorHAnsi"/>
          <w:color w:val="000000" w:themeColor="text1"/>
        </w:rPr>
        <w:t>] ADD FILE (NAME = N'File4'</w:t>
      </w:r>
      <w:proofErr w:type="gramStart"/>
      <w:r w:rsidRPr="005667D3">
        <w:rPr>
          <w:rFonts w:eastAsia="Times New Roman" w:cstheme="minorHAnsi"/>
          <w:color w:val="000000" w:themeColor="text1"/>
        </w:rPr>
        <w:t>,FILENAME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= N'C:\Program Files\Microsoft SQL Server\MSSQL10_50.MSSQLSERVER\MSSQL\DATA\SQLFile4.ndf',SIZE = 3072KB , FILEGROWTH = 1024KB ) TO FILEGROUP [filegroup4]</w:t>
      </w:r>
    </w:p>
    <w:p w:rsidR="00704D79" w:rsidRPr="007B30D5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7B30D5">
        <w:rPr>
          <w:rFonts w:eastAsia="Times New Roman" w:cstheme="minorHAnsi"/>
          <w:i/>
          <w:color w:val="000000" w:themeColor="text1"/>
        </w:rPr>
        <w:t>How to Create Partition Function on SQL Server 2008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We are now ready to create our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create partition function command.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Since we create 4 </w:t>
      </w:r>
      <w:proofErr w:type="spellStart"/>
      <w:r w:rsidRPr="005667D3">
        <w:rPr>
          <w:rFonts w:eastAsia="Times New Roman" w:cstheme="minorHAnsi"/>
          <w:color w:val="000000" w:themeColor="text1"/>
        </w:rPr>
        <w:t>filegroups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, we can define 3 points to divide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data into 4 partitions.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CREATE PARTITION FUNCTION </w:t>
      </w:r>
      <w:proofErr w:type="spellStart"/>
      <w:r w:rsidRPr="005667D3">
        <w:rPr>
          <w:rFonts w:eastAsia="Times New Roman" w:cstheme="minorHAnsi"/>
          <w:color w:val="000000" w:themeColor="text1"/>
        </w:rPr>
        <w:t>pf_PartitionFunction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</w:t>
      </w:r>
      <w:proofErr w:type="gramStart"/>
      <w:r w:rsidRPr="005667D3">
        <w:rPr>
          <w:rFonts w:eastAsia="Times New Roman" w:cstheme="minorHAnsi"/>
          <w:color w:val="000000" w:themeColor="text1"/>
        </w:rPr>
        <w:t xml:space="preserve">( </w:t>
      </w:r>
      <w:proofErr w:type="spellStart"/>
      <w:r w:rsidRPr="005667D3">
        <w:rPr>
          <w:rFonts w:eastAsia="Times New Roman" w:cstheme="minorHAnsi"/>
          <w:color w:val="000000" w:themeColor="text1"/>
        </w:rPr>
        <w:t>nvarchar</w:t>
      </w:r>
      <w:proofErr w:type="spellEnd"/>
      <w:proofErr w:type="gramEnd"/>
      <w:r w:rsidRPr="005667D3">
        <w:rPr>
          <w:rFonts w:eastAsia="Times New Roman" w:cstheme="minorHAnsi"/>
          <w:color w:val="000000" w:themeColor="text1"/>
        </w:rPr>
        <w:t>(50) )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AS RANGE RIGHT FOR VALUES ('E', 'N', 'S');</w:t>
      </w:r>
    </w:p>
    <w:p w:rsidR="00704D79" w:rsidRPr="007B30D5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7B30D5">
        <w:rPr>
          <w:rFonts w:eastAsia="Times New Roman" w:cstheme="minorHAnsi"/>
          <w:i/>
          <w:color w:val="000000" w:themeColor="text1"/>
        </w:rPr>
        <w:t>How to Create Partition Scheme on SQL Server 2008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Using the partition function </w:t>
      </w:r>
      <w:proofErr w:type="spellStart"/>
      <w:r w:rsidRPr="005667D3">
        <w:rPr>
          <w:rFonts w:eastAsia="Times New Roman" w:cstheme="minorHAnsi"/>
          <w:color w:val="000000" w:themeColor="text1"/>
        </w:rPr>
        <w:t>pf_PartitionFunction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, let's create partition scheme using below t-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sample code by defining the </w:t>
      </w:r>
      <w:proofErr w:type="spellStart"/>
      <w:r w:rsidRPr="005667D3">
        <w:rPr>
          <w:rFonts w:eastAsia="Times New Roman" w:cstheme="minorHAnsi"/>
          <w:color w:val="000000" w:themeColor="text1"/>
        </w:rPr>
        <w:t>approtiate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667D3">
        <w:rPr>
          <w:rFonts w:eastAsia="Times New Roman" w:cstheme="minorHAnsi"/>
          <w:color w:val="000000" w:themeColor="text1"/>
        </w:rPr>
        <w:t>filegroup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names as argument to the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command.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CREATE PARTITION SCHEME </w:t>
      </w:r>
      <w:proofErr w:type="spellStart"/>
      <w:r w:rsidRPr="005667D3">
        <w:rPr>
          <w:rFonts w:eastAsia="Times New Roman" w:cstheme="minorHAnsi"/>
          <w:color w:val="000000" w:themeColor="text1"/>
        </w:rPr>
        <w:t>ps_PartitionScheme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lastRenderedPageBreak/>
        <w:t xml:space="preserve">AS PARTITION </w:t>
      </w:r>
      <w:proofErr w:type="spellStart"/>
      <w:r w:rsidRPr="005667D3">
        <w:rPr>
          <w:rFonts w:eastAsia="Times New Roman" w:cstheme="minorHAnsi"/>
          <w:color w:val="000000" w:themeColor="text1"/>
        </w:rPr>
        <w:t>pf_PartitionFunction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TO (filegroup1, filegroup2, filegroup3, filegroup4)</w:t>
      </w:r>
    </w:p>
    <w:p w:rsidR="00704D79" w:rsidRPr="007B30D5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7B30D5">
        <w:rPr>
          <w:rFonts w:eastAsia="Times New Roman" w:cstheme="minorHAnsi"/>
          <w:i/>
          <w:color w:val="000000" w:themeColor="text1"/>
        </w:rPr>
        <w:t>Check Existing Clustered Index on Partition Table Candidate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Before create clustered index on partition scheme </w:t>
      </w:r>
      <w:proofErr w:type="spellStart"/>
      <w:r w:rsidRPr="005667D3">
        <w:rPr>
          <w:rFonts w:eastAsia="Times New Roman" w:cstheme="minorHAnsi"/>
          <w:color w:val="000000" w:themeColor="text1"/>
        </w:rPr>
        <w:t>ps_PartitionScheme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in order to alter non-partitioned table to partitioned table, let's check if there is already a clustered index on target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database table.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sys.indexes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WHERE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OBJECT_</w:t>
      </w:r>
      <w:proofErr w:type="gramStart"/>
      <w:r w:rsidRPr="005667D3">
        <w:rPr>
          <w:rFonts w:eastAsia="Times New Roman" w:cstheme="minorHAnsi"/>
          <w:color w:val="000000" w:themeColor="text1"/>
        </w:rPr>
        <w:t>NAME(</w:t>
      </w:r>
      <w:proofErr w:type="spellStart"/>
      <w:proofErr w:type="gramEnd"/>
      <w:r w:rsidRPr="005667D3">
        <w:rPr>
          <w:rFonts w:eastAsia="Times New Roman" w:cstheme="minorHAnsi"/>
          <w:color w:val="000000" w:themeColor="text1"/>
        </w:rPr>
        <w:t>object_id</w:t>
      </w:r>
      <w:proofErr w:type="spellEnd"/>
      <w:r w:rsidRPr="005667D3">
        <w:rPr>
          <w:rFonts w:eastAsia="Times New Roman" w:cstheme="minorHAnsi"/>
          <w:color w:val="000000" w:themeColor="text1"/>
        </w:rPr>
        <w:t>) = 'Product'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</w:t>
      </w:r>
      <w:proofErr w:type="gramStart"/>
      <w:r w:rsidRPr="005667D3">
        <w:rPr>
          <w:rFonts w:eastAsia="Times New Roman" w:cstheme="minorHAnsi"/>
          <w:color w:val="000000" w:themeColor="text1"/>
        </w:rPr>
        <w:t>AND</w:t>
      </w:r>
      <w:r w:rsidR="002B2CE7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 xml:space="preserve"> type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= 1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I see that there is already a clustered index </w:t>
      </w:r>
      <w:proofErr w:type="spellStart"/>
      <w:r w:rsidRPr="005667D3">
        <w:rPr>
          <w:rFonts w:eastAsia="Times New Roman" w:cstheme="minorHAnsi"/>
          <w:color w:val="000000" w:themeColor="text1"/>
        </w:rPr>
        <w:t>PK_Product_ProductID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on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table Product.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When I try to drop clustered index </w:t>
      </w:r>
      <w:proofErr w:type="spellStart"/>
      <w:r w:rsidRPr="005667D3">
        <w:rPr>
          <w:rFonts w:eastAsia="Times New Roman" w:cstheme="minorHAnsi"/>
          <w:color w:val="000000" w:themeColor="text1"/>
        </w:rPr>
        <w:t>PK_Product_ProductID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on Product table using DROP INDEX command,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DROP INDEX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Production.Product.PK_Product_ProductID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-- or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DROP INDEX </w:t>
      </w:r>
      <w:proofErr w:type="spellStart"/>
      <w:r w:rsidRPr="005667D3">
        <w:rPr>
          <w:rFonts w:eastAsia="Times New Roman" w:cstheme="minorHAnsi"/>
          <w:color w:val="000000" w:themeColor="text1"/>
        </w:rPr>
        <w:t>PK_Product_ProductID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ON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I get the following exception from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engine.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proofErr w:type="spellStart"/>
      <w:r w:rsidRPr="005667D3">
        <w:rPr>
          <w:rFonts w:eastAsia="Times New Roman" w:cstheme="minorHAnsi"/>
          <w:color w:val="000000" w:themeColor="text1"/>
        </w:rPr>
        <w:t>Msg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3723, Level 16, State 4, Line 1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An explicit DROP INDEX is not allowed on index '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Production.Product.PK_Product_ProductID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'. It is being used for PRIMARY KEY constraint enforcement.</w:t>
      </w:r>
    </w:p>
    <w:p w:rsidR="00704D79" w:rsidRPr="003E53A5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3E53A5">
        <w:rPr>
          <w:rFonts w:eastAsia="Times New Roman" w:cstheme="minorHAnsi"/>
          <w:i/>
          <w:color w:val="000000" w:themeColor="text1"/>
        </w:rPr>
        <w:t>Drop Foreign Key Constraint Referencing To Partition Table Candidate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Let's </w:t>
      </w:r>
      <w:proofErr w:type="gramStart"/>
      <w:r w:rsidRPr="005667D3">
        <w:rPr>
          <w:rFonts w:eastAsia="Times New Roman" w:cstheme="minorHAnsi"/>
          <w:color w:val="000000" w:themeColor="text1"/>
        </w:rPr>
        <w:t>check</w:t>
      </w:r>
      <w:r w:rsidR="003E53A5">
        <w:rPr>
          <w:rFonts w:eastAsia="Times New Roman" w:cstheme="minorHAnsi"/>
          <w:color w:val="000000" w:themeColor="text1"/>
        </w:rPr>
        <w:t xml:space="preserve"> </w:t>
      </w:r>
      <w:r w:rsidRPr="005667D3">
        <w:rPr>
          <w:rFonts w:eastAsia="Times New Roman" w:cstheme="minorHAnsi"/>
          <w:color w:val="000000" w:themeColor="text1"/>
        </w:rPr>
        <w:t xml:space="preserve"> foreign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keys referencing our example table for partition.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sys.foreign_keys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WHERE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</w:t>
      </w:r>
      <w:proofErr w:type="spellStart"/>
      <w:r w:rsidRPr="005667D3">
        <w:rPr>
          <w:rFonts w:eastAsia="Times New Roman" w:cstheme="minorHAnsi"/>
          <w:color w:val="000000" w:themeColor="text1"/>
        </w:rPr>
        <w:t>referenced_object_id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= OBJECT_</w:t>
      </w:r>
      <w:proofErr w:type="gramStart"/>
      <w:r w:rsidRPr="005667D3">
        <w:rPr>
          <w:rFonts w:eastAsia="Times New Roman" w:cstheme="minorHAnsi"/>
          <w:color w:val="000000" w:themeColor="text1"/>
        </w:rPr>
        <w:t>ID(</w:t>
      </w:r>
      <w:proofErr w:type="gramEnd"/>
      <w:r w:rsidRPr="005667D3">
        <w:rPr>
          <w:rFonts w:eastAsia="Times New Roman" w:cstheme="minorHAnsi"/>
          <w:color w:val="000000" w:themeColor="text1"/>
        </w:rPr>
        <w:t>'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>')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Now drop those foreign keys.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Note that it is a better decision to create all those foreign key constraints defined on different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tables referencing our partition table later after partitioning is completed.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lastRenderedPageBreak/>
        <w:t>So please take create scripts of those foreign keys for later use.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DECLARE @SQL </w:t>
      </w:r>
      <w:proofErr w:type="spellStart"/>
      <w:proofErr w:type="gramStart"/>
      <w:r w:rsidRPr="005667D3">
        <w:rPr>
          <w:rFonts w:eastAsia="Times New Roman" w:cstheme="minorHAnsi"/>
          <w:color w:val="000000" w:themeColor="text1"/>
        </w:rPr>
        <w:t>nvarchar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max) = ''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@SQL = @SQL </w:t>
      </w:r>
      <w:proofErr w:type="gramStart"/>
      <w:r w:rsidRPr="005667D3">
        <w:rPr>
          <w:rFonts w:eastAsia="Times New Roman" w:cstheme="minorHAnsi"/>
          <w:color w:val="000000" w:themeColor="text1"/>
        </w:rPr>
        <w:t>+ '</w:t>
      </w:r>
      <w:proofErr w:type="gram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ALTER TABLE ' + 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SCHEMA_</w:t>
      </w:r>
      <w:proofErr w:type="gramStart"/>
      <w:r w:rsidRPr="005667D3">
        <w:rPr>
          <w:rFonts w:eastAsia="Times New Roman" w:cstheme="minorHAnsi"/>
          <w:color w:val="000000" w:themeColor="text1"/>
        </w:rPr>
        <w:t>NAME(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SCHEMA_ID) + '.' + 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OBJECT_</w:t>
      </w:r>
      <w:proofErr w:type="gramStart"/>
      <w:r w:rsidRPr="005667D3">
        <w:rPr>
          <w:rFonts w:eastAsia="Times New Roman" w:cstheme="minorHAnsi"/>
          <w:color w:val="000000" w:themeColor="text1"/>
        </w:rPr>
        <w:t>NAME(</w:t>
      </w:r>
      <w:proofErr w:type="spellStart"/>
      <w:proofErr w:type="gramEnd"/>
      <w:r w:rsidRPr="005667D3">
        <w:rPr>
          <w:rFonts w:eastAsia="Times New Roman" w:cstheme="minorHAnsi"/>
          <w:color w:val="000000" w:themeColor="text1"/>
        </w:rPr>
        <w:t>parent_object_id</w:t>
      </w:r>
      <w:proofErr w:type="spellEnd"/>
      <w:r w:rsidRPr="005667D3">
        <w:rPr>
          <w:rFonts w:eastAsia="Times New Roman" w:cstheme="minorHAnsi"/>
          <w:color w:val="000000" w:themeColor="text1"/>
        </w:rPr>
        <w:t>) +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</w:t>
      </w:r>
      <w:proofErr w:type="gramStart"/>
      <w:r w:rsidRPr="005667D3">
        <w:rPr>
          <w:rFonts w:eastAsia="Times New Roman" w:cstheme="minorHAnsi"/>
          <w:color w:val="000000" w:themeColor="text1"/>
        </w:rPr>
        <w:t>' DROP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CONSTRAINT ' +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</w:t>
      </w:r>
      <w:proofErr w:type="gramStart"/>
      <w:r w:rsidRPr="005667D3">
        <w:rPr>
          <w:rFonts w:eastAsia="Times New Roman" w:cstheme="minorHAnsi"/>
          <w:color w:val="000000" w:themeColor="text1"/>
        </w:rPr>
        <w:t>name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 + ';'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FROM </w:t>
      </w:r>
      <w:proofErr w:type="spellStart"/>
      <w:r w:rsidRPr="005667D3">
        <w:rPr>
          <w:rFonts w:eastAsia="Times New Roman" w:cstheme="minorHAnsi"/>
          <w:color w:val="000000" w:themeColor="text1"/>
        </w:rPr>
        <w:t>sys.foreign_keys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WHERE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</w:t>
      </w:r>
      <w:proofErr w:type="spellStart"/>
      <w:r w:rsidRPr="005667D3">
        <w:rPr>
          <w:rFonts w:eastAsia="Times New Roman" w:cstheme="minorHAnsi"/>
          <w:color w:val="000000" w:themeColor="text1"/>
        </w:rPr>
        <w:t>referenced_object_id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= OBJECT_</w:t>
      </w:r>
      <w:proofErr w:type="gramStart"/>
      <w:r w:rsidRPr="005667D3">
        <w:rPr>
          <w:rFonts w:eastAsia="Times New Roman" w:cstheme="minorHAnsi"/>
          <w:color w:val="000000" w:themeColor="text1"/>
        </w:rPr>
        <w:t>ID(</w:t>
      </w:r>
      <w:proofErr w:type="gramEnd"/>
      <w:r w:rsidRPr="005667D3">
        <w:rPr>
          <w:rFonts w:eastAsia="Times New Roman" w:cstheme="minorHAnsi"/>
          <w:color w:val="000000" w:themeColor="text1"/>
        </w:rPr>
        <w:t>'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>')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PRINT @SQL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EXEC SP_EXECUTESQL @SQL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Here is the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statements that the above dynamic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script generates and executes.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Production.BillOfMaterials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FK_BillOfMaterials_Product_ProductAssemblyID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Production.BillOfMaterials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FK_BillOfMaterials_Product_ComponentID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Production.ProductCostHistory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FK_ProductCostHistory_Product_ProductID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Production.ProductDocument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FK_ProductDocument_Product_ProductID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Production.ProductInventory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FK_ProductInventory_Product_ProductID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Production.ProductListPriceHistory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FK_ProductListPriceHistory_Product_ProductID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Production.ProductProductPhoto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FK_ProductProductPhoto_Product_ProductID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lastRenderedPageBreak/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Production.ProductReview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FK_ProductReview_Product_ProductID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Purchasing.ProductVendor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FK_ProductVendor_Product_ProductID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Purchasing.PurchaseOrderDetail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FK_PurchaseOrderDetail_Product_ProductID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Sales.ShoppingCartItem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FK_ShoppingCartItem_Product_ProductID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Sales.SpecialOfferProduct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FK_SpecialOfferProduct_Product_ProductID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Production.TransactionHistory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FK_TransactionHistory_Product_ProductID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Production.WorkOrder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FK_WorkOrder_Product_ProductID</w:t>
      </w:r>
      <w:proofErr w:type="spellEnd"/>
      <w:r w:rsidRPr="005667D3">
        <w:rPr>
          <w:rFonts w:eastAsia="Times New Roman" w:cstheme="minorHAnsi"/>
          <w:color w:val="000000" w:themeColor="text1"/>
        </w:rPr>
        <w:t>;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</w:p>
    <w:p w:rsidR="00704D79" w:rsidRPr="00CE5606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CE5606">
        <w:rPr>
          <w:rFonts w:eastAsia="Times New Roman" w:cstheme="minorHAnsi"/>
          <w:i/>
          <w:color w:val="000000" w:themeColor="text1"/>
        </w:rPr>
        <w:t xml:space="preserve">Drop Primary Key Constraint </w:t>
      </w:r>
      <w:proofErr w:type="gramStart"/>
      <w:r w:rsidRPr="00CE5606">
        <w:rPr>
          <w:rFonts w:eastAsia="Times New Roman" w:cstheme="minorHAnsi"/>
          <w:i/>
          <w:color w:val="000000" w:themeColor="text1"/>
        </w:rPr>
        <w:t>From</w:t>
      </w:r>
      <w:proofErr w:type="gramEnd"/>
      <w:r w:rsidRPr="00CE5606">
        <w:rPr>
          <w:rFonts w:eastAsia="Times New Roman" w:cstheme="minorHAnsi"/>
          <w:i/>
          <w:color w:val="000000" w:themeColor="text1"/>
        </w:rPr>
        <w:t xml:space="preserve"> Partition Table Candidate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Now we can drop primary key constraint which prevents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developers drop existing clustered index on partition</w:t>
      </w:r>
      <w:r w:rsidR="003857D7" w:rsidRPr="005667D3">
        <w:rPr>
          <w:rFonts w:eastAsia="Times New Roman" w:cstheme="minorHAnsi"/>
          <w:color w:val="000000" w:themeColor="text1"/>
        </w:rPr>
        <w:t>ed</w:t>
      </w:r>
      <w:r w:rsidRPr="005667D3">
        <w:rPr>
          <w:rFonts w:eastAsia="Times New Roman" w:cstheme="minorHAnsi"/>
          <w:color w:val="000000" w:themeColor="text1"/>
        </w:rPr>
        <w:t xml:space="preserve"> table.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ALTER TABLE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DROP CONSTRAINT </w:t>
      </w:r>
      <w:proofErr w:type="spellStart"/>
      <w:r w:rsidRPr="005667D3">
        <w:rPr>
          <w:rFonts w:eastAsia="Times New Roman" w:cstheme="minorHAnsi"/>
          <w:color w:val="000000" w:themeColor="text1"/>
        </w:rPr>
        <w:t>PK_Product_ProductID</w:t>
      </w:r>
      <w:proofErr w:type="spellEnd"/>
    </w:p>
    <w:p w:rsidR="00704D79" w:rsidRPr="00CE5606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CE5606">
        <w:rPr>
          <w:rFonts w:eastAsia="Times New Roman" w:cstheme="minorHAnsi"/>
          <w:i/>
          <w:color w:val="000000" w:themeColor="text1"/>
        </w:rPr>
        <w:t>ALTER Non-Partitioned Table to a SQL Partition Table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Let's execute CREATE CLUSTERED INDEX ON partition scheme we have created in order to partition existing non partitioned table Product in SQL Server to partition it according to partition function </w:t>
      </w:r>
      <w:proofErr w:type="spellStart"/>
      <w:r w:rsidRPr="005667D3">
        <w:rPr>
          <w:rFonts w:eastAsia="Times New Roman" w:cstheme="minorHAnsi"/>
          <w:color w:val="000000" w:themeColor="text1"/>
        </w:rPr>
        <w:t>pf_PartitionFunction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CREATE CLUSTERED INDEX </w:t>
      </w:r>
      <w:proofErr w:type="spellStart"/>
      <w:r w:rsidRPr="005667D3">
        <w:rPr>
          <w:rFonts w:eastAsia="Times New Roman" w:cstheme="minorHAnsi"/>
          <w:color w:val="000000" w:themeColor="text1"/>
        </w:rPr>
        <w:t>PK_Product_Name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ON </w:t>
      </w:r>
      <w:proofErr w:type="spellStart"/>
      <w:proofErr w:type="gram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Name) ON </w:t>
      </w:r>
      <w:proofErr w:type="spellStart"/>
      <w:r w:rsidRPr="005667D3">
        <w:rPr>
          <w:rFonts w:eastAsia="Times New Roman" w:cstheme="minorHAnsi"/>
          <w:color w:val="000000" w:themeColor="text1"/>
        </w:rPr>
        <w:t>ps_PartitionScheme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(Name)</w:t>
      </w:r>
    </w:p>
    <w:p w:rsidR="00704D79" w:rsidRPr="00830000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</w:rPr>
      </w:pPr>
      <w:r w:rsidRPr="00830000">
        <w:rPr>
          <w:rFonts w:eastAsia="Times New Roman" w:cstheme="minorHAnsi"/>
          <w:i/>
          <w:color w:val="000000" w:themeColor="text1"/>
        </w:rPr>
        <w:t>SELECT From Partition Table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Let's see if we really partition</w:t>
      </w:r>
      <w:r w:rsidR="00830000">
        <w:rPr>
          <w:rFonts w:eastAsia="Times New Roman" w:cstheme="minorHAnsi"/>
          <w:color w:val="000000" w:themeColor="text1"/>
        </w:rPr>
        <w:t>ed</w:t>
      </w:r>
      <w:r w:rsidRPr="005667D3">
        <w:rPr>
          <w:rFonts w:eastAsia="Times New Roman" w:cstheme="minorHAnsi"/>
          <w:color w:val="000000" w:themeColor="text1"/>
        </w:rPr>
        <w:t xml:space="preserve"> a </w:t>
      </w:r>
      <w:r w:rsidR="00830000">
        <w:rPr>
          <w:rFonts w:eastAsia="Times New Roman" w:cstheme="minorHAnsi"/>
          <w:color w:val="000000" w:themeColor="text1"/>
        </w:rPr>
        <w:t>non partitioned table and modified</w:t>
      </w:r>
      <w:r w:rsidRPr="005667D3">
        <w:rPr>
          <w:rFonts w:eastAsia="Times New Roman" w:cstheme="minorHAnsi"/>
          <w:color w:val="000000" w:themeColor="text1"/>
        </w:rPr>
        <w:t xml:space="preserve"> it as a partition table with new cluster index.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1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2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3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*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4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lastRenderedPageBreak/>
        <w:t xml:space="preserve">Or better use the following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query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</w:t>
      </w:r>
      <w:proofErr w:type="gramStart"/>
      <w:r w:rsidRPr="005667D3">
        <w:rPr>
          <w:rFonts w:eastAsia="Times New Roman" w:cstheme="minorHAnsi"/>
          <w:color w:val="000000" w:themeColor="text1"/>
        </w:rPr>
        <w:t>MIN(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Name), MAX(Name), COUNT(*)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1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UNION ALL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</w:t>
      </w:r>
      <w:proofErr w:type="gramStart"/>
      <w:r w:rsidRPr="005667D3">
        <w:rPr>
          <w:rFonts w:eastAsia="Times New Roman" w:cstheme="minorHAnsi"/>
          <w:color w:val="000000" w:themeColor="text1"/>
        </w:rPr>
        <w:t>MIN(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Name), MAX(Name), COUNT(*)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2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UNION ALL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</w:t>
      </w:r>
      <w:proofErr w:type="gramStart"/>
      <w:r w:rsidRPr="005667D3">
        <w:rPr>
          <w:rFonts w:eastAsia="Times New Roman" w:cstheme="minorHAnsi"/>
          <w:color w:val="000000" w:themeColor="text1"/>
        </w:rPr>
        <w:t>MIN(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Name), MAX(Name), COUNT(*)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3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UNION ALL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</w:t>
      </w:r>
      <w:proofErr w:type="gramStart"/>
      <w:r w:rsidRPr="005667D3">
        <w:rPr>
          <w:rFonts w:eastAsia="Times New Roman" w:cstheme="minorHAnsi"/>
          <w:color w:val="000000" w:themeColor="text1"/>
        </w:rPr>
        <w:t>MIN(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Name), MAX(Name), COUNT(*)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  WHERE $</w:t>
      </w:r>
      <w:proofErr w:type="spellStart"/>
      <w:r w:rsidRPr="005667D3">
        <w:rPr>
          <w:rFonts w:eastAsia="Times New Roman" w:cstheme="minorHAnsi"/>
          <w:color w:val="000000" w:themeColor="text1"/>
        </w:rPr>
        <w:t>PARTITION.pf_</w:t>
      </w:r>
      <w:proofErr w:type="gramStart"/>
      <w:r w:rsidRPr="005667D3">
        <w:rPr>
          <w:rFonts w:eastAsia="Times New Roman" w:cstheme="minorHAnsi"/>
          <w:color w:val="000000" w:themeColor="text1"/>
        </w:rPr>
        <w:t>PartitionFunction</w:t>
      </w:r>
      <w:proofErr w:type="spellEnd"/>
      <w:r w:rsidRPr="005667D3">
        <w:rPr>
          <w:rFonts w:eastAsia="Times New Roman" w:cstheme="minorHAnsi"/>
          <w:color w:val="000000" w:themeColor="text1"/>
        </w:rPr>
        <w:t>(</w:t>
      </w:r>
      <w:proofErr w:type="gramEnd"/>
      <w:r w:rsidRPr="005667D3">
        <w:rPr>
          <w:rFonts w:eastAsia="Times New Roman" w:cstheme="minorHAnsi"/>
          <w:color w:val="000000" w:themeColor="text1"/>
        </w:rPr>
        <w:t>Name) = 4</w:t>
      </w:r>
    </w:p>
    <w:p w:rsidR="00704D79" w:rsidRPr="005667D3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>UNION ALL</w:t>
      </w:r>
    </w:p>
    <w:p w:rsidR="00704D79" w:rsidRPr="00704D79" w:rsidRDefault="00704D79" w:rsidP="00704D7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SELECT </w:t>
      </w:r>
      <w:proofErr w:type="gramStart"/>
      <w:r w:rsidRPr="005667D3">
        <w:rPr>
          <w:rFonts w:eastAsia="Times New Roman" w:cstheme="minorHAnsi"/>
          <w:color w:val="000000" w:themeColor="text1"/>
        </w:rPr>
        <w:t>MIN(</w:t>
      </w:r>
      <w:proofErr w:type="gramEnd"/>
      <w:r w:rsidRPr="005667D3">
        <w:rPr>
          <w:rFonts w:eastAsia="Times New Roman" w:cstheme="minorHAnsi"/>
          <w:color w:val="000000" w:themeColor="text1"/>
        </w:rPr>
        <w:t xml:space="preserve">Name), MAX(Name), COUNT(*) FROM </w:t>
      </w:r>
      <w:proofErr w:type="spellStart"/>
      <w:r w:rsidRPr="005667D3">
        <w:rPr>
          <w:rFonts w:eastAsia="Times New Roman" w:cstheme="minorHAnsi"/>
          <w:color w:val="000000" w:themeColor="text1"/>
        </w:rPr>
        <w:t>Production.Product</w:t>
      </w:r>
      <w:proofErr w:type="spellEnd"/>
    </w:p>
    <w:p w:rsidR="00704D79" w:rsidRPr="00704D79" w:rsidRDefault="00704D79" w:rsidP="00704D79">
      <w:pPr>
        <w:spacing w:after="240" w:line="240" w:lineRule="auto"/>
        <w:rPr>
          <w:ins w:id="0" w:author="Unknown"/>
          <w:rFonts w:eastAsia="Times New Roman" w:cstheme="minorHAnsi"/>
          <w:color w:val="000000" w:themeColor="text1"/>
        </w:rPr>
      </w:pPr>
      <w:ins w:id="1" w:author="Unknown">
        <w:r w:rsidRPr="00704D79">
          <w:rPr>
            <w:rFonts w:eastAsia="Times New Roman" w:cstheme="minorHAnsi"/>
            <w:color w:val="000000" w:themeColor="text1"/>
          </w:rPr>
          <w:br/>
        </w:r>
      </w:ins>
    </w:p>
    <w:p w:rsidR="00704D79" w:rsidRPr="00704D79" w:rsidRDefault="00704D79" w:rsidP="00704D79">
      <w:pPr>
        <w:spacing w:before="100" w:beforeAutospacing="1" w:after="100" w:afterAutospacing="1" w:line="240" w:lineRule="auto"/>
        <w:rPr>
          <w:ins w:id="2" w:author="Unknown"/>
          <w:rFonts w:eastAsia="Times New Roman" w:cstheme="minorHAnsi"/>
          <w:color w:val="000000" w:themeColor="text1"/>
        </w:rPr>
      </w:pPr>
      <w:r w:rsidRPr="005667D3"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3217545" cy="1121410"/>
            <wp:effectExtent l="19050" t="0" r="1905" b="0"/>
            <wp:docPr id="4" name="Picture 4" descr="select-from-sql-server-partition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-from-sql-server-partition-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E6" w:rsidRPr="005667D3" w:rsidRDefault="00AD383F">
      <w:pPr>
        <w:rPr>
          <w:rFonts w:ascii="Verdana" w:hAnsi="Verdana"/>
          <w:color w:val="000000" w:themeColor="text1"/>
        </w:rPr>
      </w:pPr>
      <w:r w:rsidRPr="005667D3">
        <w:rPr>
          <w:rFonts w:eastAsia="Times New Roman" w:cstheme="minorHAnsi"/>
          <w:color w:val="000000" w:themeColor="text1"/>
        </w:rPr>
        <w:t xml:space="preserve">I hope to partition table SQL Server 2008, or on SQL Server 2008 R2 version is not a great deal after reading this 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tutorial for SQL Server administrators and t-</w:t>
      </w:r>
      <w:proofErr w:type="spellStart"/>
      <w:r w:rsidRPr="005667D3">
        <w:rPr>
          <w:rFonts w:eastAsia="Times New Roman" w:cstheme="minorHAnsi"/>
          <w:color w:val="000000" w:themeColor="text1"/>
        </w:rPr>
        <w:t>sql</w:t>
      </w:r>
      <w:proofErr w:type="spellEnd"/>
      <w:r w:rsidRPr="005667D3">
        <w:rPr>
          <w:rFonts w:eastAsia="Times New Roman" w:cstheme="minorHAnsi"/>
          <w:color w:val="000000" w:themeColor="text1"/>
        </w:rPr>
        <w:t xml:space="preserve"> deve</w:t>
      </w:r>
      <w:r w:rsidRPr="005667D3">
        <w:rPr>
          <w:rFonts w:ascii="Verdana" w:eastAsia="Times New Roman" w:hAnsi="Verdana" w:cs="Times New Roman"/>
          <w:color w:val="000000" w:themeColor="text1"/>
          <w:sz w:val="20"/>
          <w:szCs w:val="20"/>
        </w:rPr>
        <w:t>lopers.</w:t>
      </w:r>
    </w:p>
    <w:sectPr w:rsidR="00320FE6" w:rsidRPr="005667D3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04D79"/>
    <w:rsid w:val="00000608"/>
    <w:rsid w:val="001B7098"/>
    <w:rsid w:val="002B2CE7"/>
    <w:rsid w:val="002E1E24"/>
    <w:rsid w:val="00320FE6"/>
    <w:rsid w:val="003857D7"/>
    <w:rsid w:val="003E53A5"/>
    <w:rsid w:val="005667D3"/>
    <w:rsid w:val="006D3F07"/>
    <w:rsid w:val="006F53E8"/>
    <w:rsid w:val="006F57A5"/>
    <w:rsid w:val="00704D79"/>
    <w:rsid w:val="00724E4F"/>
    <w:rsid w:val="007B30D5"/>
    <w:rsid w:val="00830000"/>
    <w:rsid w:val="008E1DC4"/>
    <w:rsid w:val="00AB78F3"/>
    <w:rsid w:val="00AD383F"/>
    <w:rsid w:val="00C94681"/>
    <w:rsid w:val="00CE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paragraph" w:styleId="Heading2">
    <w:name w:val="heading 2"/>
    <w:basedOn w:val="Normal"/>
    <w:link w:val="Heading2Char"/>
    <w:uiPriority w:val="9"/>
    <w:qFormat/>
    <w:rsid w:val="00704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D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04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4D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odyaz.com/articles/how-to-partition-table-non-partitioned-table-sql-server-200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1641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15</cp:revision>
  <dcterms:created xsi:type="dcterms:W3CDTF">2010-10-11T14:54:00Z</dcterms:created>
  <dcterms:modified xsi:type="dcterms:W3CDTF">2010-10-11T15:15:00Z</dcterms:modified>
</cp:coreProperties>
</file>